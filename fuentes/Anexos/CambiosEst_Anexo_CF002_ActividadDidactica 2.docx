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Anexo_CF001_ActividadDidactica2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Opción múltiple</w:t>
      </w:r>
    </w:p>
    <w:p w:rsidR="00000000" w:rsidDel="00000000" w:rsidP="00000000" w:rsidRDefault="00000000" w:rsidRPr="00000000" w14:paraId="0000000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1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706"/>
        <w:tblGridChange w:id="0">
          <w:tblGrid>
            <w:gridCol w:w="2835"/>
            <w:gridCol w:w="6706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shd w:fill="fac89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</w:t>
            </w:r>
            <w:ins w:author="JULIA ISABEL ROBERTO" w:id="0" w:date="2022-04-18T20:20:00Z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</w:rPr>
                <w:t xml:space="preserve">LA </w:t>
              </w:r>
            </w:ins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ACTIVIDAD DIDÁCTICA 2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color w:val="000000"/>
                <w:rPrChange w:author="JULIA ISABEL ROBERTO" w:id="1" w:date="2022-04-18T20:20:00Z">
                  <w:rPr>
                    <w:rFonts w:ascii="Calibri" w:cs="Calibri" w:eastAsia="Calibri" w:hAnsi="Calibri"/>
                    <w:color w:val="000000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  <w:rPrChange w:author="JULIA ISABEL ROBERTO" w:id="1" w:date="2022-04-18T20:20:00Z">
                  <w:rPr>
                    <w:rFonts w:ascii="Calibri" w:cs="Calibri" w:eastAsia="Calibri" w:hAnsi="Calibri"/>
                    <w:color w:val="000000"/>
                  </w:rPr>
                </w:rPrChange>
              </w:rPr>
              <w:t xml:space="preserve">Nombre de la </w:t>
            </w:r>
            <w:ins w:author="JULIA ISABEL ROBERTO" w:id="2" w:date="2022-04-18T20:20:00Z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  <w:rPrChange w:author="JULIA ISABEL ROBERTO" w:id="1" w:date="2022-04-18T20:20:00Z">
                    <w:rPr>
                      <w:rFonts w:ascii="Calibri" w:cs="Calibri" w:eastAsia="Calibri" w:hAnsi="Calibri"/>
                      <w:color w:val="000000"/>
                    </w:rPr>
                  </w:rPrChange>
                </w:rPr>
                <w:t xml:space="preserve">a</w:t>
              </w:r>
            </w:ins>
            <w:del w:author="JULIA ISABEL ROBERTO" w:id="2" w:date="2022-04-18T20:20:00Z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00"/>
                  <w:rtl w:val="0"/>
                  <w:rPrChange w:author="JULIA ISABEL ROBERTO" w:id="1" w:date="2022-04-18T20:20:00Z">
                    <w:rPr>
                      <w:rFonts w:ascii="Calibri" w:cs="Calibri" w:eastAsia="Calibri" w:hAnsi="Calibri"/>
                      <w:color w:val="000000"/>
                    </w:rPr>
                  </w:rPrChange>
                </w:rPr>
                <w:delText xml:space="preserve">A</w:delText>
              </w:r>
            </w:del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  <w:rPrChange w:author="JULIA ISABEL ROBERTO" w:id="1" w:date="2022-04-18T20:20:00Z">
                  <w:rPr>
                    <w:rFonts w:ascii="Calibri" w:cs="Calibri" w:eastAsia="Calibri" w:hAnsi="Calibri"/>
                    <w:color w:val="000000"/>
                  </w:rPr>
                </w:rPrChange>
              </w:rPr>
              <w:t xml:space="preserve">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00000"/>
                <w:rPrChange w:author="JULIA ISABEL ROBERTO" w:id="3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  <w:rPrChange w:author="JULIA ISABEL ROBERTO" w:id="3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  <w:t xml:space="preserve">¿Cuál es la opción correcta? 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shd w:fill="fac896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000000"/>
                <w:rPrChange w:author="JULIA ISABEL ROBERTO" w:id="4" w:date="2022-04-18T20:20:00Z">
                  <w:rPr>
                    <w:rFonts w:ascii="Calibri" w:cs="Calibri" w:eastAsia="Calibri" w:hAnsi="Calibri"/>
                    <w:color w:val="000000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  <w:rPrChange w:author="JULIA ISABEL ROBERTO" w:id="4" w:date="2022-04-18T20:20:00Z">
                  <w:rPr>
                    <w:rFonts w:ascii="Calibri" w:cs="Calibri" w:eastAsia="Calibri" w:hAnsi="Calibri"/>
                    <w:color w:val="000000"/>
                  </w:rPr>
                </w:rPrChange>
              </w:rPr>
              <w:t xml:space="preserve">Objetivo de la actividad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color w:val="000000"/>
                <w:rPrChange w:author="JULIA ISABEL ROBERTO" w:id="7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  <w:rPrChange w:author="JULIA ISABEL ROBERTO" w:id="5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  <w:t xml:space="preserve">Repasar conceptos relacionados con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  <w:rPrChange w:author="JULIA ISABEL ROBERTO" w:id="6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  <w:t xml:space="preserve">Blockchain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  <w:rPrChange w:author="JULIA ISABEL ROBERTO" w:id="7" w:date="2022-04-18T20:20:00Z">
                  <w:rPr>
                    <w:rFonts w:ascii="Calibri" w:cs="Calibri" w:eastAsia="Calibri" w:hAnsi="Calibri"/>
                    <w:b w:val="1"/>
                    <w:color w:val="000000"/>
                  </w:rPr>
                </w:rPrChange>
              </w:rPr>
              <w:t xml:space="preserve"> para medir la asimilación de los conceptos tratados en el componente</w:t>
            </w:r>
            <w:ins w:author="JULIA ISABEL ROBERTO" w:id="8" w:date="2022-04-18T20:20:00Z">
              <w:r w:rsidDel="00000000" w:rsidR="00000000" w:rsidRPr="00000000">
                <w:rPr>
                  <w:rFonts w:ascii="Calibri" w:cs="Calibri" w:eastAsia="Calibri" w:hAnsi="Calibri"/>
                  <w:color w:val="000000"/>
                  <w:rtl w:val="0"/>
                  <w:rPrChange w:author="JULIA ISABEL ROBERTO" w:id="7" w:date="2022-04-18T20:20:00Z">
                    <w:rPr>
                      <w:rFonts w:ascii="Calibri" w:cs="Calibri" w:eastAsia="Calibri" w:hAnsi="Calibri"/>
                      <w:b w:val="1"/>
                      <w:color w:val="000000"/>
                    </w:rPr>
                  </w:rPrChange>
                </w:rPr>
                <w:t xml:space="preserve">.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Seleccione la opción correcta (V-F)*:</w:t>
      </w:r>
    </w:p>
    <w:p w:rsidR="00000000" w:rsidDel="00000000" w:rsidP="00000000" w:rsidRDefault="00000000" w:rsidRPr="00000000" w14:paraId="0000000D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highlight w:val="yellow"/>
          <w:rtl w:val="0"/>
        </w:rPr>
        <w:t xml:space="preserve">*Cada pregunta tiene su retroalimentación.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Una de las aplicaciones de</w:t>
      </w:r>
      <w:del w:author="JULIA ISABEL ROBERTO" w:id="9" w:date="2022-04-18T20:20:00Z">
        <w:r w:rsidDel="00000000" w:rsidR="00000000" w:rsidRPr="00000000">
          <w:rPr>
            <w:color w:val="000000"/>
            <w:rtl w:val="0"/>
          </w:rPr>
          <w:delText xml:space="preserve">l</w:delText>
        </w:r>
      </w:del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rtl w:val="0"/>
          <w:rPrChange w:author="JULIA ISABEL ROBERTO" w:id="10" w:date="2022-04-18T20:20:00Z">
            <w:rPr>
              <w:color w:val="000000"/>
            </w:rPr>
          </w:rPrChange>
        </w:rPr>
        <w:t xml:space="preserve">Blockchain</w:t>
      </w:r>
      <w:r w:rsidDel="00000000" w:rsidR="00000000" w:rsidRPr="00000000">
        <w:rPr>
          <w:color w:val="000000"/>
          <w:rtl w:val="0"/>
        </w:rPr>
        <w:t xml:space="preserve"> son los contratos inteligentes (SC), </w:t>
      </w:r>
      <w:ins w:author="JULIA ISABEL ROBERTO" w:id="11" w:date="2022-04-18T20:20:00Z">
        <w:r w:rsidDel="00000000" w:rsidR="00000000" w:rsidRPr="00000000">
          <w:rPr>
            <w:color w:val="000000"/>
            <w:rtl w:val="0"/>
          </w:rPr>
          <w:t xml:space="preserve">e</w:t>
        </w:r>
      </w:ins>
      <w:del w:author="JULIA ISABEL ROBERTO" w:id="11" w:date="2022-04-18T20:20:00Z">
        <w:r w:rsidDel="00000000" w:rsidR="00000000" w:rsidRPr="00000000">
          <w:rPr>
            <w:color w:val="000000"/>
            <w:rtl w:val="0"/>
          </w:rPr>
          <w:delText xml:space="preserve">é</w:delText>
        </w:r>
      </w:del>
      <w:r w:rsidDel="00000000" w:rsidR="00000000" w:rsidRPr="00000000">
        <w:rPr>
          <w:color w:val="000000"/>
          <w:rtl w:val="0"/>
        </w:rPr>
        <w:t xml:space="preserve">stos son pequeños programas informáticos con la capacidad de transferir valor, además de necesitar un intermediario.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Los contratos inteligentes SC se caracterizan por ser descentralizados y no necesitar de intermediarios, por l</w:t>
      </w:r>
      <w:ins w:author="JULIA ISABEL ROBERTO" w:id="12" w:date="2022-04-18T20:21:00Z">
        <w:r w:rsidDel="00000000" w:rsidR="00000000" w:rsidRPr="00000000">
          <w:rPr>
            <w:color w:val="ff0000"/>
            <w:rtl w:val="0"/>
          </w:rPr>
          <w:t xml:space="preserve">o</w:t>
        </w:r>
      </w:ins>
      <w:del w:author="JULIA ISABEL ROBERTO" w:id="12" w:date="2022-04-18T20:21:00Z">
        <w:r w:rsidDel="00000000" w:rsidR="00000000" w:rsidRPr="00000000">
          <w:rPr>
            <w:color w:val="ff0000"/>
            <w:rtl w:val="0"/>
          </w:rPr>
          <w:delText xml:space="preserve">a</w:delText>
        </w:r>
      </w:del>
      <w:r w:rsidDel="00000000" w:rsidR="00000000" w:rsidRPr="00000000">
        <w:rPr>
          <w:color w:val="ff0000"/>
          <w:rtl w:val="0"/>
        </w:rPr>
        <w:t xml:space="preserve"> tanto</w:t>
      </w:r>
      <w:ins w:author="JULIA ISABEL ROBERTO" w:id="13" w:date="2022-04-18T20:21:00Z">
        <w:r w:rsidDel="00000000" w:rsidR="00000000" w:rsidRPr="00000000">
          <w:rPr>
            <w:color w:val="ff0000"/>
            <w:rtl w:val="0"/>
          </w:rPr>
          <w:t xml:space="preserve">,</w:t>
        </w:r>
      </w:ins>
      <w:r w:rsidDel="00000000" w:rsidR="00000000" w:rsidRPr="00000000">
        <w:rPr>
          <w:color w:val="ff0000"/>
          <w:rtl w:val="0"/>
        </w:rPr>
        <w:t xml:space="preserve"> aumenta la velocidad de transferencia y elimina costes de operación.</w:t>
      </w:r>
    </w:p>
    <w:p w:rsidR="00000000" w:rsidDel="00000000" w:rsidP="00000000" w:rsidRDefault="00000000" w:rsidRPr="00000000" w14:paraId="0000001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F </w:t>
      </w:r>
      <w:r w:rsidDel="00000000" w:rsidR="00000000" w:rsidRPr="00000000">
        <w:rPr>
          <w:color w:val="00b050"/>
          <w:rtl w:val="0"/>
        </w:rPr>
        <w:t xml:space="preserve">– Respuesta Correcta. Los contratos inteligentes SC se caracterizan por ser descentralizados, es decir, no requieren de intermediarios</w:t>
      </w:r>
      <w:ins w:author="JULIA ISABEL ROBERTO" w:id="14" w:date="2022-04-18T20:21:00Z">
        <w:r w:rsidDel="00000000" w:rsidR="00000000" w:rsidRPr="00000000">
          <w:rPr>
            <w:color w:val="00b050"/>
            <w:rtl w:val="0"/>
          </w:rPr>
          <w:t xml:space="preserve">,</w:t>
        </w:r>
      </w:ins>
      <w:r w:rsidDel="00000000" w:rsidR="00000000" w:rsidRPr="00000000">
        <w:rPr>
          <w:color w:val="00b050"/>
          <w:rtl w:val="0"/>
        </w:rPr>
        <w:t xml:space="preserve"> ni entes reguladores.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Las criptomonedas se han vuelto un activo muy importante para operar en el </w:t>
      </w:r>
      <w:r w:rsidDel="00000000" w:rsidR="00000000" w:rsidRPr="00000000">
        <w:rPr>
          <w:i w:val="1"/>
          <w:color w:val="000000"/>
          <w:rtl w:val="0"/>
          <w:rPrChange w:author="JULIA ISABEL ROBERTO" w:id="15" w:date="2022-04-18T20:22:00Z">
            <w:rPr>
              <w:color w:val="000000"/>
            </w:rPr>
          </w:rPrChange>
        </w:rPr>
        <w:t xml:space="preserve">trading</w:t>
      </w:r>
      <w:ins w:author="JULIA ISABEL ROBERTO" w:id="16" w:date="2022-04-18T20:22:00Z">
        <w:r w:rsidDel="00000000" w:rsidR="00000000" w:rsidRPr="00000000">
          <w:rPr>
            <w:color w:val="000000"/>
            <w:rtl w:val="0"/>
          </w:rPr>
          <w:t xml:space="preserve">,</w:t>
        </w:r>
      </w:ins>
      <w:r w:rsidDel="00000000" w:rsidR="00000000" w:rsidRPr="00000000">
        <w:rPr>
          <w:color w:val="000000"/>
          <w:rtl w:val="0"/>
        </w:rPr>
        <w:t xml:space="preserve"> debido a que su precio se rige por la oferta y la demanda, presentando una correlación muy baja con los estados de las economías nacionales o las situaciones políticas de los países.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Por ser una tecnología descentralizada, el precio depende de la operación de compra y venta de la criptodivisa.</w:t>
      </w:r>
    </w:p>
    <w:p w:rsidR="00000000" w:rsidDel="00000000" w:rsidP="00000000" w:rsidRDefault="00000000" w:rsidRPr="00000000" w14:paraId="0000001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Por ser descentralizado, no se requieren intermediarios, entes reguladores y las crisis internas de los países no influyen en la valorización de la criptomoneda.</w:t>
      </w:r>
    </w:p>
    <w:p w:rsidR="00000000" w:rsidDel="00000000" w:rsidP="00000000" w:rsidRDefault="00000000" w:rsidRPr="00000000" w14:paraId="0000001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Dos de los beneficios que los inversores de criptodivisas han </w:t>
      </w:r>
      <w:r w:rsidDel="00000000" w:rsidR="00000000" w:rsidRPr="00000000">
        <w:rPr>
          <w:rtl w:val="0"/>
        </w:rPr>
        <w:t xml:space="preserve">detectado</w:t>
      </w:r>
      <w:r w:rsidDel="00000000" w:rsidR="00000000" w:rsidRPr="00000000">
        <w:rPr>
          <w:color w:val="000000"/>
          <w:rtl w:val="0"/>
        </w:rPr>
        <w:t xml:space="preserve"> son: </w:t>
      </w:r>
      <w:del w:author="JULIA ISABEL ROBERTO" w:id="17" w:date="2022-04-18T20:22:00Z">
        <w:r w:rsidDel="00000000" w:rsidR="00000000" w:rsidRPr="00000000">
          <w:rPr>
            <w:color w:val="000000"/>
            <w:rtl w:val="0"/>
          </w:rPr>
          <w:delText xml:space="preserve">A</w:delText>
        </w:r>
      </w:del>
      <w:ins w:author="JULIA ISABEL ROBERTO" w:id="17" w:date="2022-04-18T20:22:00Z">
        <w:r w:rsidDel="00000000" w:rsidR="00000000" w:rsidRPr="00000000">
          <w:rPr>
            <w:color w:val="000000"/>
            <w:rtl w:val="0"/>
          </w:rPr>
          <w:t xml:space="preserve">a</w:t>
        </w:r>
      </w:ins>
      <w:r w:rsidDel="00000000" w:rsidR="00000000" w:rsidRPr="00000000">
        <w:rPr>
          <w:color w:val="000000"/>
          <w:rtl w:val="0"/>
        </w:rPr>
        <w:t xml:space="preserve">umento del valor muy rápido con grandes ganancias, se puede operar únicamente de lunes a viernes</w:t>
      </w:r>
      <w:ins w:author="JULIA ISABEL ROBERTO" w:id="18" w:date="2022-04-18T20:22:00Z">
        <w:r w:rsidDel="00000000" w:rsidR="00000000" w:rsidRPr="00000000">
          <w:rPr>
            <w:color w:val="000000"/>
            <w:rtl w:val="0"/>
          </w:rPr>
          <w:t xml:space="preserve">,</w:t>
        </w:r>
      </w:ins>
      <w:r w:rsidDel="00000000" w:rsidR="00000000" w:rsidRPr="00000000">
        <w:rPr>
          <w:color w:val="000000"/>
          <w:rtl w:val="0"/>
        </w:rPr>
        <w:t xml:space="preserve"> 24 horas al día.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 </w:t>
      </w:r>
      <w:r w:rsidDel="00000000" w:rsidR="00000000" w:rsidRPr="00000000">
        <w:rPr>
          <w:color w:val="ff0000"/>
          <w:rtl w:val="0"/>
        </w:rPr>
        <w:t xml:space="preserve">– Respuesta Incorrecta. Es cierto que su valor crece muy rápido debido a su gran volatilidad</w:t>
      </w:r>
      <w:ins w:author="JULIA ISABEL ROBERTO" w:id="19" w:date="2022-04-18T20:22:00Z">
        <w:r w:rsidDel="00000000" w:rsidR="00000000" w:rsidRPr="00000000">
          <w:rPr>
            <w:color w:val="ff0000"/>
            <w:rtl w:val="0"/>
          </w:rPr>
          <w:t xml:space="preserve">;</w:t>
        </w:r>
      </w:ins>
      <w:del w:author="JULIA ISABEL ROBERTO" w:id="19" w:date="2022-04-18T20:22:00Z">
        <w:r w:rsidDel="00000000" w:rsidR="00000000" w:rsidRPr="00000000">
          <w:rPr>
            <w:color w:val="ff0000"/>
            <w:rtl w:val="0"/>
          </w:rPr>
          <w:delText xml:space="preserve">,</w:delText>
        </w:r>
      </w:del>
      <w:r w:rsidDel="00000000" w:rsidR="00000000" w:rsidRPr="00000000">
        <w:rPr>
          <w:color w:val="ff0000"/>
          <w:rtl w:val="0"/>
        </w:rPr>
        <w:t xml:space="preserve"> pero por no depender de los mercados tradicionales, las operaciones se pueden realizar 24/7 de lunes a domingo</w:t>
      </w:r>
      <w:ins w:author="JULIA ISABEL ROBERTO" w:id="20" w:date="2022-04-18T20:23:00Z">
        <w:r w:rsidDel="00000000" w:rsidR="00000000" w:rsidRPr="00000000">
          <w:rPr>
            <w:color w:val="ff0000"/>
            <w:rtl w:val="0"/>
          </w:rPr>
          <w:t xml:space="preserve">, </w:t>
        </w:r>
      </w:ins>
      <w:del w:author="JULIA ISABEL ROBERTO" w:id="20" w:date="2022-04-18T20:23:00Z">
        <w:r w:rsidDel="00000000" w:rsidR="00000000" w:rsidRPr="00000000">
          <w:rPr>
            <w:color w:val="ff0000"/>
            <w:rtl w:val="0"/>
          </w:rPr>
          <w:delText xml:space="preserve"> </w:delText>
        </w:r>
      </w:del>
      <w:r w:rsidDel="00000000" w:rsidR="00000000" w:rsidRPr="00000000">
        <w:rPr>
          <w:color w:val="ff0000"/>
          <w:rtl w:val="0"/>
        </w:rPr>
        <w:t xml:space="preserve">24 horas del día.</w:t>
      </w:r>
    </w:p>
    <w:p w:rsidR="00000000" w:rsidDel="00000000" w:rsidP="00000000" w:rsidRDefault="00000000" w:rsidRPr="00000000" w14:paraId="0000001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 </w:t>
      </w:r>
      <w:r w:rsidDel="00000000" w:rsidR="00000000" w:rsidRPr="00000000">
        <w:rPr>
          <w:color w:val="00b050"/>
          <w:rtl w:val="0"/>
        </w:rPr>
        <w:t xml:space="preserve">– Respuesta Correcta. El valor aumenta de manera abrupta en espacios cortos de tiempo, pero se pueden operar 24/7 sin importar días feriados, ni fines de semana.</w:t>
      </w:r>
    </w:p>
    <w:p w:rsidR="00000000" w:rsidDel="00000000" w:rsidP="00000000" w:rsidRDefault="00000000" w:rsidRPr="00000000" w14:paraId="0000002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Los contratos inteligentes SC son un tipo de cuenta de </w:t>
      </w:r>
      <w:r w:rsidDel="00000000" w:rsidR="00000000" w:rsidRPr="00000000">
        <w:rPr>
          <w:i w:val="1"/>
          <w:color w:val="000000"/>
          <w:rtl w:val="0"/>
          <w:rPrChange w:author="JULIA ISABEL ROBERTO" w:id="21" w:date="2022-04-18T20:23:00Z">
            <w:rPr>
              <w:color w:val="000000"/>
            </w:rPr>
          </w:rPrChange>
        </w:rPr>
        <w:t xml:space="preserve">Bitcoin</w:t>
      </w:r>
      <w:r w:rsidDel="00000000" w:rsidR="00000000" w:rsidRPr="00000000">
        <w:rPr>
          <w:color w:val="000000"/>
          <w:rtl w:val="0"/>
        </w:rPr>
        <w:t xml:space="preserve">, que se conforma por código representado en sus funciones y datos que representa su estado. Esto significa que tiene un valor y puede usar la red para realizar las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Los contratos inteligentes son un tipo de cuenta </w:t>
      </w:r>
      <w:r w:rsidDel="00000000" w:rsidR="00000000" w:rsidRPr="00000000">
        <w:rPr>
          <w:i w:val="1"/>
          <w:color w:val="ff0000"/>
          <w:rtl w:val="0"/>
          <w:rPrChange w:author="JULIA ISABEL ROBERTO" w:id="22" w:date="2022-04-18T20:23:00Z">
            <w:rPr>
              <w:color w:val="ff0000"/>
            </w:rPr>
          </w:rPrChange>
        </w:rPr>
        <w:t xml:space="preserve">Ethereum.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i w:val="1"/>
          <w:color w:val="00b050"/>
          <w:rPrChange w:author="JULIA ISABEL ROBERTO" w:id="25" w:date="2022-04-18T20:24:00Z">
            <w:rPr>
              <w:color w:val="00b050"/>
            </w:rPr>
          </w:rPrChange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Los contratos inteligentes están conformado</w:t>
      </w:r>
      <w:ins w:author="JULIA ISABEL ROBERTO" w:id="23" w:date="2022-04-18T20:24:00Z">
        <w:r w:rsidDel="00000000" w:rsidR="00000000" w:rsidRPr="00000000">
          <w:rPr>
            <w:color w:val="00b050"/>
            <w:rtl w:val="0"/>
          </w:rPr>
          <w:t xml:space="preserve">s</w:t>
        </w:r>
      </w:ins>
      <w:r w:rsidDel="00000000" w:rsidR="00000000" w:rsidRPr="00000000">
        <w:rPr>
          <w:color w:val="00b050"/>
          <w:rtl w:val="0"/>
        </w:rPr>
        <w:t xml:space="preserve"> por código que representan sus funciones, tiene un valor que puede ser usado a través de la red, pero son cuenta tipo </w:t>
      </w:r>
      <w:r w:rsidDel="00000000" w:rsidR="00000000" w:rsidRPr="00000000">
        <w:rPr>
          <w:i w:val="1"/>
          <w:color w:val="00b050"/>
          <w:rtl w:val="0"/>
          <w:rPrChange w:author="JULIA ISABEL ROBERTO" w:id="24" w:date="2022-04-18T20:24:00Z">
            <w:rPr>
              <w:color w:val="00b050"/>
            </w:rPr>
          </w:rPrChange>
        </w:rPr>
        <w:t xml:space="preserve">Ethereum</w:t>
      </w:r>
      <w:r w:rsidDel="00000000" w:rsidR="00000000" w:rsidRPr="00000000">
        <w:rPr>
          <w:color w:val="00b050"/>
          <w:rtl w:val="0"/>
        </w:rPr>
        <w:t xml:space="preserve"> y no </w:t>
      </w:r>
      <w:r w:rsidDel="00000000" w:rsidR="00000000" w:rsidRPr="00000000">
        <w:rPr>
          <w:i w:val="1"/>
          <w:color w:val="00b050"/>
          <w:rtl w:val="0"/>
          <w:rPrChange w:author="JULIA ISABEL ROBERTO" w:id="25" w:date="2022-04-18T20:24:00Z">
            <w:rPr>
              <w:color w:val="00b050"/>
            </w:rPr>
          </w:rPrChange>
        </w:rPr>
        <w:t xml:space="preserve">Bitcoin.</w:t>
      </w:r>
    </w:p>
    <w:p w:rsidR="00000000" w:rsidDel="00000000" w:rsidP="00000000" w:rsidRDefault="00000000" w:rsidRPr="00000000" w14:paraId="0000002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velocidad</w:t>
      </w:r>
      <w:r w:rsidDel="00000000" w:rsidR="00000000" w:rsidRPr="00000000">
        <w:rPr>
          <w:color w:val="000000"/>
          <w:rtl w:val="0"/>
        </w:rPr>
        <w:t xml:space="preserve">, eficiencia y precisión es una característica de los contratos inteligentes y hace alusión a que no requieren intermediarios, ahorrando en costos de tiempo y dinero.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 </w:t>
      </w:r>
      <w:r w:rsidDel="00000000" w:rsidR="00000000" w:rsidRPr="00000000">
        <w:rPr>
          <w:color w:val="ff0000"/>
          <w:rtl w:val="0"/>
        </w:rPr>
        <w:t xml:space="preserve">– Respuesta incorrecta. La velocidad, eficiencia y precisión hace referencia a que son digitales y están automatizados, no se debe verificar grandes cantidades de documentos físicos</w:t>
      </w:r>
      <w:ins w:author="JULIA ISABEL ROBERTO" w:id="26" w:date="2022-04-18T20:24:00Z">
        <w:r w:rsidDel="00000000" w:rsidR="00000000" w:rsidRPr="00000000">
          <w:rPr>
            <w:color w:val="ff0000"/>
            <w:rtl w:val="0"/>
          </w:rPr>
          <w:t xml:space="preserve">, por</w:t>
        </w:r>
      </w:ins>
      <w:del w:author="JULIA ISABEL ROBERTO" w:id="26" w:date="2022-04-18T20:24:00Z">
        <w:r w:rsidDel="00000000" w:rsidR="00000000" w:rsidRPr="00000000">
          <w:rPr>
            <w:color w:val="ff0000"/>
            <w:rtl w:val="0"/>
          </w:rPr>
          <w:delText xml:space="preserve"> </w:delText>
        </w:r>
      </w:del>
      <w:r w:rsidDel="00000000" w:rsidR="00000000" w:rsidRPr="00000000">
        <w:rPr>
          <w:color w:val="ff0000"/>
          <w:rtl w:val="0"/>
        </w:rPr>
        <w:t xml:space="preserve">que podría incurrir </w:t>
      </w:r>
      <w:del w:author="JULIA ISABEL ROBERTO" w:id="27" w:date="2022-04-18T20:24:00Z">
        <w:r w:rsidDel="00000000" w:rsidR="00000000" w:rsidRPr="00000000">
          <w:rPr>
            <w:color w:val="ff0000"/>
            <w:rtl w:val="0"/>
          </w:rPr>
          <w:delText xml:space="preserve">a </w:delText>
        </w:r>
      </w:del>
      <w:ins w:author="JULIA ISABEL ROBERTO" w:id="27" w:date="2022-04-18T20:24:00Z">
        <w:r w:rsidDel="00000000" w:rsidR="00000000" w:rsidRPr="00000000">
          <w:rPr>
            <w:color w:val="ff0000"/>
            <w:rtl w:val="0"/>
          </w:rPr>
          <w:t xml:space="preserve">en </w:t>
        </w:r>
      </w:ins>
      <w:r w:rsidDel="00000000" w:rsidR="00000000" w:rsidRPr="00000000">
        <w:rPr>
          <w:color w:val="ff0000"/>
          <w:rtl w:val="0"/>
        </w:rPr>
        <w:t xml:space="preserve">errores humanos, por lo tanto, al cumplirse la condición el SC se ejecuta de inmediato.</w:t>
      </w:r>
    </w:p>
    <w:p w:rsidR="00000000" w:rsidDel="00000000" w:rsidP="00000000" w:rsidRDefault="00000000" w:rsidRPr="00000000" w14:paraId="0000002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Se entiende que un SC presenta ahorros cuando no requieren intermediarios, ahorrando en costos de tiempo y dinero.</w:t>
      </w:r>
    </w:p>
    <w:p w:rsidR="00000000" w:rsidDel="00000000" w:rsidP="00000000" w:rsidRDefault="00000000" w:rsidRPr="00000000" w14:paraId="0000002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Se llama red de</w:t>
      </w:r>
      <w:del w:author="JULIA ISABEL ROBERTO" w:id="28" w:date="2022-04-18T20:25:00Z">
        <w:r w:rsidDel="00000000" w:rsidR="00000000" w:rsidRPr="00000000">
          <w:rPr>
            <w:color w:val="000000"/>
            <w:rtl w:val="0"/>
          </w:rPr>
          <w:delText xml:space="preserve">l</w:delText>
        </w:r>
      </w:del>
      <w:r w:rsidDel="00000000" w:rsidR="00000000" w:rsidRPr="00000000">
        <w:rPr>
          <w:color w:val="000000"/>
          <w:rtl w:val="0"/>
        </w:rPr>
        <w:t xml:space="preserve"> Internet de las </w:t>
      </w:r>
      <w:ins w:author="JULIA ISABEL ROBERTO" w:id="29" w:date="2022-04-18T20:25:00Z">
        <w:r w:rsidDel="00000000" w:rsidR="00000000" w:rsidRPr="00000000">
          <w:rPr>
            <w:color w:val="000000"/>
            <w:rtl w:val="0"/>
          </w:rPr>
          <w:t xml:space="preserve">c</w:t>
        </w:r>
      </w:ins>
      <w:del w:author="JULIA ISABEL ROBERTO" w:id="29" w:date="2022-04-18T20:25:00Z">
        <w:r w:rsidDel="00000000" w:rsidR="00000000" w:rsidRPr="00000000">
          <w:rPr>
            <w:color w:val="000000"/>
            <w:rtl w:val="0"/>
          </w:rPr>
          <w:delText xml:space="preserve">C</w:delText>
        </w:r>
      </w:del>
      <w:r w:rsidDel="00000000" w:rsidR="00000000" w:rsidRPr="00000000">
        <w:rPr>
          <w:color w:val="000000"/>
          <w:rtl w:val="0"/>
        </w:rPr>
        <w:t xml:space="preserve">osas (IoT) a la integración entre el </w:t>
      </w:r>
      <w:r w:rsidDel="00000000" w:rsidR="00000000" w:rsidRPr="00000000">
        <w:rPr>
          <w:i w:val="1"/>
          <w:color w:val="000000"/>
          <w:rtl w:val="0"/>
          <w:rPrChange w:author="JULIA ISABEL ROBERTO" w:id="30" w:date="2022-04-18T20:25:00Z">
            <w:rPr>
              <w:color w:val="000000"/>
            </w:rPr>
          </w:rPrChange>
        </w:rPr>
        <w:t xml:space="preserve">hardware</w:t>
      </w:r>
      <w:r w:rsidDel="00000000" w:rsidR="00000000" w:rsidRPr="00000000">
        <w:rPr>
          <w:color w:val="000000"/>
          <w:rtl w:val="0"/>
        </w:rPr>
        <w:t xml:space="preserve"> del IoT y el </w:t>
      </w:r>
      <w:r w:rsidDel="00000000" w:rsidR="00000000" w:rsidRPr="00000000">
        <w:rPr>
          <w:i w:val="1"/>
          <w:color w:val="000000"/>
          <w:rtl w:val="0"/>
          <w:rPrChange w:author="JULIA ISABEL ROBERTO" w:id="31" w:date="2022-04-18T20:25:00Z">
            <w:rPr>
              <w:color w:val="000000"/>
            </w:rPr>
          </w:rPrChange>
        </w:rPr>
        <w:t xml:space="preserve">software</w:t>
      </w:r>
      <w:r w:rsidDel="00000000" w:rsidR="00000000" w:rsidRPr="00000000">
        <w:rPr>
          <w:color w:val="000000"/>
          <w:rtl w:val="0"/>
        </w:rPr>
        <w:t xml:space="preserve"> de los SC, que hacen que </w:t>
      </w:r>
      <w:del w:author="JULIA ISABEL ROBERTO" w:id="32" w:date="2022-04-18T20:25:00Z">
        <w:r w:rsidDel="00000000" w:rsidR="00000000" w:rsidRPr="00000000">
          <w:rPr>
            <w:color w:val="000000"/>
            <w:rtl w:val="0"/>
          </w:rPr>
          <w:delText xml:space="preserve">é</w:delText>
        </w:r>
      </w:del>
      <w:ins w:author="JULIA ISABEL ROBERTO" w:id="32" w:date="2022-04-18T20:25:00Z">
        <w:r w:rsidDel="00000000" w:rsidR="00000000" w:rsidRPr="00000000">
          <w:rPr>
            <w:color w:val="000000"/>
            <w:rtl w:val="0"/>
          </w:rPr>
          <w:t xml:space="preserve">e</w:t>
        </w:r>
      </w:ins>
      <w:r w:rsidDel="00000000" w:rsidR="00000000" w:rsidRPr="00000000">
        <w:rPr>
          <w:color w:val="000000"/>
          <w:rtl w:val="0"/>
        </w:rPr>
        <w:t xml:space="preserve">stos se vuelvan más robustos y poderosos para satisfacer todas las necesidades del mundo actual</w:t>
      </w:r>
      <w:ins w:author="JULIA ISABEL ROBERTO" w:id="33" w:date="2022-04-18T20:25:00Z">
        <w:r w:rsidDel="00000000" w:rsidR="00000000" w:rsidRPr="00000000">
          <w:rPr>
            <w:color w:val="000000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00000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El IoT es el uso de todos los dispositivos electrónicos que puedan tomar información en tiempo real y transmitirla para integrar con </w:t>
      </w:r>
      <w:r w:rsidDel="00000000" w:rsidR="00000000" w:rsidRPr="00000000">
        <w:rPr>
          <w:color w:val="00b050"/>
          <w:u w:val="single"/>
          <w:rtl w:val="0"/>
          <w:rPrChange w:author="JULIA ISABEL ROBERTO" w:id="34" w:date="2022-04-18T20:25:00Z">
            <w:rPr>
              <w:color w:val="00b050"/>
            </w:rPr>
          </w:rPrChange>
        </w:rPr>
        <w:t xml:space="preserve">software</w:t>
      </w:r>
      <w:ins w:author="JULIA ISABEL ROBERTO" w:id="35" w:date="2022-04-18T20:25:00Z">
        <w:r w:rsidDel="00000000" w:rsidR="00000000" w:rsidRPr="00000000">
          <w:rPr>
            <w:color w:val="00b050"/>
            <w:u w:val="single"/>
            <w:rtl w:val="0"/>
          </w:rPr>
          <w:t xml:space="preserve">,</w:t>
        </w:r>
      </w:ins>
      <w:r w:rsidDel="00000000" w:rsidR="00000000" w:rsidRPr="00000000">
        <w:rPr>
          <w:color w:val="00b050"/>
          <w:u w:val="single"/>
          <w:rtl w:val="0"/>
          <w:rPrChange w:author="JULIA ISABEL ROBERTO" w:id="36" w:date="2022-04-18T20:25:00Z">
            <w:rPr>
              <w:color w:val="00b050"/>
            </w:rPr>
          </w:rPrChange>
        </w:rPr>
        <w:t xml:space="preserve"> </w:t>
      </w:r>
      <w:del w:author="JULIA ISABEL ROBERTO" w:id="37" w:date="2022-04-18T20:26:00Z">
        <w:r w:rsidDel="00000000" w:rsidR="00000000" w:rsidRPr="00000000">
          <w:rPr>
            <w:color w:val="00b050"/>
            <w:rtl w:val="0"/>
          </w:rPr>
          <w:delText xml:space="preserve">para dar</w:delText>
        </w:r>
      </w:del>
      <w:ins w:author="JULIA ISABEL ROBERTO" w:id="37" w:date="2022-04-18T20:26:00Z">
        <w:r w:rsidDel="00000000" w:rsidR="00000000" w:rsidRPr="00000000">
          <w:rPr>
            <w:color w:val="00b050"/>
            <w:rtl w:val="0"/>
          </w:rPr>
          <w:t xml:space="preserve">con el fin de dar</w:t>
        </w:r>
      </w:ins>
      <w:r w:rsidDel="00000000" w:rsidR="00000000" w:rsidRPr="00000000">
        <w:rPr>
          <w:color w:val="00b050"/>
          <w:rtl w:val="0"/>
        </w:rPr>
        <w:t xml:space="preserve"> solución a las necesidades actuales de las personas: automatización de máquinas, medición de riesgos en agricultura, predicción de desastres naturales, identidad biométrica.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Al integrarse el IoT con el </w:t>
      </w:r>
      <w:r w:rsidDel="00000000" w:rsidR="00000000" w:rsidRPr="00000000">
        <w:rPr>
          <w:i w:val="1"/>
          <w:color w:val="ff0000"/>
          <w:rtl w:val="0"/>
          <w:rPrChange w:author="JULIA ISABEL ROBERTO" w:id="38" w:date="2022-04-18T20:26:00Z">
            <w:rPr>
              <w:color w:val="ff0000"/>
            </w:rPr>
          </w:rPrChange>
        </w:rPr>
        <w:t xml:space="preserve">software </w:t>
      </w:r>
      <w:r w:rsidDel="00000000" w:rsidR="00000000" w:rsidRPr="00000000">
        <w:rPr>
          <w:color w:val="ff0000"/>
          <w:rtl w:val="0"/>
        </w:rPr>
        <w:t xml:space="preserve">de los SC, hacen que </w:t>
      </w:r>
      <w:ins w:author="JULIA ISABEL ROBERTO" w:id="39" w:date="2022-04-18T20:26:00Z">
        <w:r w:rsidDel="00000000" w:rsidR="00000000" w:rsidRPr="00000000">
          <w:rPr>
            <w:color w:val="ff0000"/>
            <w:rtl w:val="0"/>
          </w:rPr>
          <w:t xml:space="preserve">e</w:t>
        </w:r>
      </w:ins>
      <w:del w:author="JULIA ISABEL ROBERTO" w:id="39" w:date="2022-04-18T20:26:00Z">
        <w:r w:rsidDel="00000000" w:rsidR="00000000" w:rsidRPr="00000000">
          <w:rPr>
            <w:color w:val="ff0000"/>
            <w:rtl w:val="0"/>
          </w:rPr>
          <w:delText xml:space="preserve">é</w:delText>
        </w:r>
      </w:del>
      <w:r w:rsidDel="00000000" w:rsidR="00000000" w:rsidRPr="00000000">
        <w:rPr>
          <w:color w:val="ff0000"/>
          <w:rtl w:val="0"/>
        </w:rPr>
        <w:t xml:space="preserve">stos se vuelvan más robustos, debido a que toma información real de los dispositivos de IoT y teniendo en cuenta la velocidad de procesamiento de los SC entregan respuesta inmediata, dando soluciones eficientes.</w:t>
      </w:r>
    </w:p>
    <w:p w:rsidR="00000000" w:rsidDel="00000000" w:rsidP="00000000" w:rsidRDefault="00000000" w:rsidRPr="00000000" w14:paraId="0000003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Las criptomonedas son fácilmente falsificables por ser digitales.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El sistema de seguridad de </w:t>
      </w:r>
      <w:r w:rsidDel="00000000" w:rsidR="00000000" w:rsidRPr="00000000">
        <w:rPr>
          <w:i w:val="1"/>
          <w:color w:val="ff0000"/>
          <w:rtl w:val="0"/>
          <w:rPrChange w:author="JULIA ISABEL ROBERTO" w:id="40" w:date="2022-04-18T20:26:00Z">
            <w:rPr>
              <w:color w:val="ff0000"/>
            </w:rPr>
          </w:rPrChange>
        </w:rPr>
        <w:t xml:space="preserve">Blockchain</w:t>
      </w:r>
      <w:r w:rsidDel="00000000" w:rsidR="00000000" w:rsidRPr="00000000">
        <w:rPr>
          <w:color w:val="ff0000"/>
          <w:rtl w:val="0"/>
        </w:rPr>
        <w:t xml:space="preserve"> es casi indescifrable por los piratas informáticos, y aunque han existido robos de criptomonedas bastante conocidos, se ha dado más por descuido de los responsables de la minería que por problemas de cifrado de la red.</w:t>
      </w:r>
    </w:p>
    <w:p w:rsidR="00000000" w:rsidDel="00000000" w:rsidP="00000000" w:rsidRDefault="00000000" w:rsidRPr="00000000" w14:paraId="0000003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Debido a que operan bajo sus propios códigos y cada transacción genera un registro que se apila en un libro maestro, lograr modificar esa cadena de bloques es una tarea casi imposible, debido a que se debería modificar todo el libro de registros.</w:t>
      </w:r>
    </w:p>
    <w:p w:rsidR="00000000" w:rsidDel="00000000" w:rsidP="00000000" w:rsidRDefault="00000000" w:rsidRPr="00000000" w14:paraId="0000003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En la </w:t>
      </w:r>
      <w:r w:rsidDel="00000000" w:rsidR="00000000" w:rsidRPr="00000000">
        <w:rPr>
          <w:i w:val="1"/>
          <w:color w:val="000000"/>
          <w:rtl w:val="0"/>
          <w:rPrChange w:author="JULIA ISABEL ROBERTO" w:id="41" w:date="2022-04-18T20:27:00Z">
            <w:rPr>
              <w:color w:val="000000"/>
            </w:rPr>
          </w:rPrChange>
        </w:rPr>
        <w:t xml:space="preserve">Initial Coin Offering (ICO)</w:t>
      </w:r>
      <w:r w:rsidDel="00000000" w:rsidR="00000000" w:rsidRPr="00000000">
        <w:rPr>
          <w:color w:val="000000"/>
          <w:rtl w:val="0"/>
        </w:rPr>
        <w:t xml:space="preserve"> el inversor adquiere acciones de la empresa en la cual está invirtiendo.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En una ICO se invierte sobre un proyecto específico de creación y circulación de una criptomoneda, a cambio el inversor puede tener </w:t>
      </w:r>
      <w:r w:rsidDel="00000000" w:rsidR="00000000" w:rsidRPr="00000000">
        <w:rPr>
          <w:i w:val="1"/>
          <w:color w:val="ff0000"/>
          <w:rtl w:val="0"/>
          <w:rPrChange w:author="JULIA ISABEL ROBERTO" w:id="42" w:date="2022-04-18T20:27:00Z">
            <w:rPr>
              <w:color w:val="ff0000"/>
            </w:rPr>
          </w:rPrChange>
        </w:rPr>
        <w:t xml:space="preserve">tokens</w:t>
      </w:r>
      <w:r w:rsidDel="00000000" w:rsidR="00000000" w:rsidRPr="00000000">
        <w:rPr>
          <w:color w:val="ff0000"/>
          <w:rtl w:val="0"/>
        </w:rPr>
        <w:t xml:space="preserve"> de las criptodivisas a la espera que </w:t>
      </w:r>
      <w:ins w:author="JULIA ISABEL ROBERTO" w:id="43" w:date="2022-04-18T20:27:00Z">
        <w:r w:rsidDel="00000000" w:rsidR="00000000" w:rsidRPr="00000000">
          <w:rPr>
            <w:color w:val="ff0000"/>
            <w:rtl w:val="0"/>
          </w:rPr>
          <w:t xml:space="preserve">e</w:t>
        </w:r>
      </w:ins>
      <w:del w:author="JULIA ISABEL ROBERTO" w:id="43" w:date="2022-04-18T20:27:00Z">
        <w:r w:rsidDel="00000000" w:rsidR="00000000" w:rsidRPr="00000000">
          <w:rPr>
            <w:color w:val="ff0000"/>
            <w:rtl w:val="0"/>
          </w:rPr>
          <w:delText xml:space="preserve">é</w:delText>
        </w:r>
      </w:del>
      <w:r w:rsidDel="00000000" w:rsidR="00000000" w:rsidRPr="00000000">
        <w:rPr>
          <w:color w:val="ff0000"/>
          <w:rtl w:val="0"/>
        </w:rPr>
        <w:t xml:space="preserve">sta se valorice y pueda maximizar su inversión.</w:t>
      </w:r>
    </w:p>
    <w:p w:rsidR="00000000" w:rsidDel="00000000" w:rsidP="00000000" w:rsidRDefault="00000000" w:rsidRPr="00000000" w14:paraId="0000003D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En la </w:t>
      </w:r>
      <w:r w:rsidDel="00000000" w:rsidR="00000000" w:rsidRPr="00000000">
        <w:rPr>
          <w:i w:val="1"/>
          <w:color w:val="00b050"/>
          <w:rtl w:val="0"/>
          <w:rPrChange w:author="JULIA ISABEL ROBERTO" w:id="44" w:date="2022-04-18T20:27:00Z">
            <w:rPr>
              <w:color w:val="00b050"/>
            </w:rPr>
          </w:rPrChange>
        </w:rPr>
        <w:t xml:space="preserve">Initial Public Offering (IPO),</w:t>
      </w:r>
      <w:r w:rsidDel="00000000" w:rsidR="00000000" w:rsidRPr="00000000">
        <w:rPr>
          <w:color w:val="00b050"/>
          <w:rtl w:val="0"/>
        </w:rPr>
        <w:t xml:space="preserve"> el inversor adquiere acciones de la empresa en la cual está invirtiendo. Estas acciones adquiridas representan la maximización de los beneficios de la inversión, estos beneficios se verán reflejados en dividendos.</w:t>
      </w:r>
    </w:p>
    <w:p w:rsidR="00000000" w:rsidDel="00000000" w:rsidP="00000000" w:rsidRDefault="00000000" w:rsidRPr="00000000" w14:paraId="0000003F">
      <w:pPr>
        <w:jc w:val="both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El valor de las criptomonedas está estrechamente ligado, por lo tanto, al subir el precio de una, también aumenta el precio de las demás criptomonedas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</w:t>
      </w:r>
      <w:r w:rsidDel="00000000" w:rsidR="00000000" w:rsidRPr="00000000">
        <w:rPr>
          <w:color w:val="ff0000"/>
          <w:rtl w:val="0"/>
        </w:rPr>
        <w:t xml:space="preserve"> – Respuesta incorrecta. Aunque todas las criptomonedas existentes son descentralizadas, el valor depende de su negociación (oferta y demanda). Unas pueden tomar mejor valorización en el mercado, mientras otras pueden perder todo su valor.</w:t>
      </w:r>
    </w:p>
    <w:p w:rsidR="00000000" w:rsidDel="00000000" w:rsidP="00000000" w:rsidRDefault="00000000" w:rsidRPr="00000000" w14:paraId="00000043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F</w:t>
      </w:r>
      <w:r w:rsidDel="00000000" w:rsidR="00000000" w:rsidRPr="00000000">
        <w:rPr>
          <w:color w:val="00b050"/>
          <w:rtl w:val="0"/>
        </w:rPr>
        <w:t xml:space="preserve"> – Respuesta Correcta. Cada criptomoneda maneja su propia red y tecnología. Recuerde que el precio de ellas depende de la oferta y la demanda, por tanto, unas se valorizan más que otras y muchas desaparecen mientras otras se consolidan en el mercado.</w:t>
      </w:r>
    </w:p>
    <w:p w:rsidR="00000000" w:rsidDel="00000000" w:rsidP="00000000" w:rsidRDefault="00000000" w:rsidRPr="00000000" w14:paraId="00000045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0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La gran diferencia </w:t>
      </w:r>
      <w:r w:rsidDel="00000000" w:rsidR="00000000" w:rsidRPr="00000000">
        <w:rPr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las ICO y las STO es la regulación a la cual está sometida la</w:t>
      </w:r>
      <w:ins w:author="JULIA ISABEL ROBERTO" w:id="45" w:date="2022-04-18T20:28:00Z">
        <w:r w:rsidDel="00000000" w:rsidR="00000000" w:rsidRPr="00000000">
          <w:rPr>
            <w:color w:val="000000"/>
            <w:rtl w:val="0"/>
          </w:rPr>
          <w:t xml:space="preserve">s</w:t>
        </w:r>
      </w:ins>
      <w:r w:rsidDel="00000000" w:rsidR="00000000" w:rsidRPr="00000000">
        <w:rPr>
          <w:color w:val="000000"/>
          <w:rtl w:val="0"/>
        </w:rPr>
        <w:t xml:space="preserve"> STO, esto hace que sea más atractivo para los inversores.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V</w:t>
      </w:r>
      <w:r w:rsidDel="00000000" w:rsidR="00000000" w:rsidRPr="00000000">
        <w:rPr>
          <w:color w:val="00b050"/>
          <w:rtl w:val="0"/>
        </w:rPr>
        <w:t xml:space="preserve"> – Respuesta Correcta. La regulación en las STO genera confianza en los inversionistas, debido a que deben registrarse ante la Comisión Nacional del Mercado de Valores (Securities and Exchange Commission).</w:t>
      </w:r>
    </w:p>
    <w:p w:rsidR="00000000" w:rsidDel="00000000" w:rsidP="00000000" w:rsidRDefault="00000000" w:rsidRPr="00000000" w14:paraId="00000049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</w:t>
      </w:r>
      <w:r w:rsidDel="00000000" w:rsidR="00000000" w:rsidRPr="00000000">
        <w:rPr>
          <w:color w:val="ff0000"/>
          <w:rtl w:val="0"/>
        </w:rPr>
        <w:t xml:space="preserve"> – Respuesta incorrecta. Las ICO no están reguladas, mientras que las STO si lo están y deben registrarse ante la Comisión Nacional del Mercado de Valores.</w:t>
      </w:r>
    </w:p>
    <w:p w:rsidR="00000000" w:rsidDel="00000000" w:rsidP="00000000" w:rsidRDefault="00000000" w:rsidRPr="00000000" w14:paraId="0000004B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14151a"/>
        </w:rPr>
      </w:pPr>
      <w:r w:rsidDel="00000000" w:rsidR="00000000" w:rsidRPr="00000000">
        <w:rPr>
          <w:b w:val="1"/>
          <w:color w:val="14151a"/>
          <w:rtl w:val="0"/>
        </w:rPr>
        <w:t xml:space="preserve">RETROALIMENTACIÓN GLOBAL: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color w:val="14151a"/>
        </w:rPr>
      </w:pPr>
      <w:r w:rsidDel="00000000" w:rsidR="00000000" w:rsidRPr="00000000">
        <w:rPr>
          <w:color w:val="14151a"/>
          <w:rtl w:val="0"/>
        </w:rPr>
        <w:t xml:space="preserve"> POSITIVA: ¡Súper! lo logr</w:t>
      </w:r>
      <w:ins w:author="JULIA ISABEL ROBERTO" w:id="46" w:date="2022-04-18T20:28:00Z">
        <w:r w:rsidDel="00000000" w:rsidR="00000000" w:rsidRPr="00000000">
          <w:rPr>
            <w:color w:val="14151a"/>
            <w:rtl w:val="0"/>
          </w:rPr>
          <w:t xml:space="preserve">ó</w:t>
        </w:r>
      </w:ins>
      <w:del w:author="JULIA ISABEL ROBERTO" w:id="46" w:date="2022-04-18T20:28:00Z">
        <w:r w:rsidDel="00000000" w:rsidR="00000000" w:rsidRPr="00000000">
          <w:rPr>
            <w:color w:val="14151a"/>
            <w:rtl w:val="0"/>
          </w:rPr>
          <w:delText xml:space="preserve">aste</w:delText>
        </w:r>
      </w:del>
      <w:r w:rsidDel="00000000" w:rsidR="00000000" w:rsidRPr="00000000">
        <w:rPr>
          <w:color w:val="14151a"/>
          <w:rtl w:val="0"/>
        </w:rPr>
        <w:t xml:space="preserve">, ha</w:t>
      </w:r>
      <w:del w:author="JULIA ISABEL ROBERTO" w:id="47" w:date="2022-04-18T20:28:00Z">
        <w:r w:rsidDel="00000000" w:rsidR="00000000" w:rsidRPr="00000000">
          <w:rPr>
            <w:color w:val="14151a"/>
            <w:rtl w:val="0"/>
          </w:rPr>
          <w:delText xml:space="preserve">s</w:delText>
        </w:r>
      </w:del>
      <w:r w:rsidDel="00000000" w:rsidR="00000000" w:rsidRPr="00000000">
        <w:rPr>
          <w:color w:val="14151a"/>
          <w:rtl w:val="0"/>
        </w:rPr>
        <w:t xml:space="preserve"> culminado esta actividad con éxito. ¡Felicitaciones!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color w:val="14151a"/>
          <w:rtl w:val="0"/>
        </w:rPr>
        <w:t xml:space="preserve"> NEGATIVA: Continú</w:t>
      </w:r>
      <w:ins w:author="JULIA ISABEL ROBERTO" w:id="48" w:date="2022-04-18T20:28:00Z">
        <w:r w:rsidDel="00000000" w:rsidR="00000000" w:rsidRPr="00000000">
          <w:rPr>
            <w:color w:val="14151a"/>
            <w:rtl w:val="0"/>
          </w:rPr>
          <w:t xml:space="preserve">e</w:t>
        </w:r>
      </w:ins>
      <w:del w:author="JULIA ISABEL ROBERTO" w:id="48" w:date="2022-04-18T20:28:00Z">
        <w:r w:rsidDel="00000000" w:rsidR="00000000" w:rsidRPr="00000000">
          <w:rPr>
            <w:color w:val="14151a"/>
            <w:rtl w:val="0"/>
          </w:rPr>
          <w:delText xml:space="preserve">a</w:delText>
        </w:r>
      </w:del>
      <w:r w:rsidDel="00000000" w:rsidR="00000000" w:rsidRPr="00000000">
        <w:rPr>
          <w:color w:val="14151a"/>
          <w:rtl w:val="0"/>
        </w:rPr>
        <w:t xml:space="preserve"> esforzándo</w:t>
      </w:r>
      <w:ins w:author="JULIA ISABEL ROBERTO" w:id="49" w:date="2022-04-18T20:28:00Z">
        <w:r w:rsidDel="00000000" w:rsidR="00000000" w:rsidRPr="00000000">
          <w:rPr>
            <w:color w:val="14151a"/>
            <w:rtl w:val="0"/>
          </w:rPr>
          <w:t xml:space="preserve">s</w:t>
        </w:r>
      </w:ins>
      <w:del w:author="JULIA ISABEL ROBERTO" w:id="49" w:date="2022-04-18T20:28:00Z">
        <w:r w:rsidDel="00000000" w:rsidR="00000000" w:rsidRPr="00000000">
          <w:rPr>
            <w:color w:val="14151a"/>
            <w:rtl w:val="0"/>
          </w:rPr>
          <w:delText xml:space="preserve">t</w:delText>
        </w:r>
      </w:del>
      <w:r w:rsidDel="00000000" w:rsidR="00000000" w:rsidRPr="00000000">
        <w:rPr>
          <w:color w:val="14151a"/>
          <w:rtl w:val="0"/>
        </w:rPr>
        <w:t xml:space="preserve">e, revis</w:t>
      </w:r>
      <w:ins w:author="JULIA ISABEL ROBERTO" w:id="50" w:date="2022-04-18T20:29:00Z">
        <w:r w:rsidDel="00000000" w:rsidR="00000000" w:rsidRPr="00000000">
          <w:rPr>
            <w:color w:val="14151a"/>
            <w:rtl w:val="0"/>
          </w:rPr>
          <w:t xml:space="preserve">e</w:t>
        </w:r>
      </w:ins>
      <w:del w:author="JULIA ISABEL ROBERTO" w:id="50" w:date="2022-04-18T20:29:00Z">
        <w:r w:rsidDel="00000000" w:rsidR="00000000" w:rsidRPr="00000000">
          <w:rPr>
            <w:color w:val="14151a"/>
            <w:rtl w:val="0"/>
          </w:rPr>
          <w:delText xml:space="preserve">a</w:delText>
        </w:r>
      </w:del>
      <w:r w:rsidDel="00000000" w:rsidR="00000000" w:rsidRPr="00000000">
        <w:rPr>
          <w:color w:val="14151a"/>
          <w:rtl w:val="0"/>
        </w:rPr>
        <w:t xml:space="preserve"> las respuestas erróneas y </w:t>
      </w:r>
      <w:del w:author="JULIA ISABEL ROBERTO" w:id="51" w:date="2022-04-18T20:29:00Z">
        <w:r w:rsidDel="00000000" w:rsidR="00000000" w:rsidRPr="00000000">
          <w:rPr>
            <w:color w:val="14151a"/>
            <w:rtl w:val="0"/>
          </w:rPr>
          <w:delText xml:space="preserve">busca </w:delText>
        </w:r>
      </w:del>
      <w:ins w:author="JULIA ISABEL ROBERTO" w:id="51" w:date="2022-04-18T20:29:00Z">
        <w:r w:rsidDel="00000000" w:rsidR="00000000" w:rsidRPr="00000000">
          <w:rPr>
            <w:color w:val="14151a"/>
            <w:rtl w:val="0"/>
          </w:rPr>
          <w:t xml:space="preserve">busque </w:t>
        </w:r>
      </w:ins>
      <w:r w:rsidDel="00000000" w:rsidR="00000000" w:rsidRPr="00000000">
        <w:rPr>
          <w:color w:val="14151a"/>
          <w:rtl w:val="0"/>
        </w:rPr>
        <w:t xml:space="preserve">la opción correcta. </w:t>
      </w:r>
      <w:ins w:author="JULIA ISABEL ROBERTO" w:id="52" w:date="2022-04-18T20:29:00Z">
        <w:r w:rsidDel="00000000" w:rsidR="00000000" w:rsidRPr="00000000">
          <w:rPr>
            <w:color w:val="14151a"/>
            <w:rtl w:val="0"/>
          </w:rPr>
          <w:t xml:space="preserve">S</w:t>
        </w:r>
      </w:ins>
      <w:del w:author="JULIA ISABEL ROBERTO" w:id="52" w:date="2022-04-18T20:29:00Z">
        <w:r w:rsidDel="00000000" w:rsidR="00000000" w:rsidRPr="00000000">
          <w:rPr>
            <w:color w:val="14151a"/>
            <w:rtl w:val="0"/>
          </w:rPr>
          <w:delText xml:space="preserve">T</w:delText>
        </w:r>
      </w:del>
      <w:r w:rsidDel="00000000" w:rsidR="00000000" w:rsidRPr="00000000">
        <w:rPr>
          <w:color w:val="14151a"/>
          <w:rtl w:val="0"/>
        </w:rPr>
        <w:t xml:space="preserve">e </w:t>
      </w:r>
      <w:del w:author="JULIA ISABEL ROBERTO" w:id="53" w:date="2022-04-18T20:29:00Z">
        <w:r w:rsidDel="00000000" w:rsidR="00000000" w:rsidRPr="00000000">
          <w:rPr>
            <w:color w:val="14151a"/>
            <w:rtl w:val="0"/>
          </w:rPr>
          <w:delText xml:space="preserve">sug</w:delText>
        </w:r>
      </w:del>
      <w:ins w:author="JULIA ISABEL ROBERTO" w:id="53" w:date="2022-04-18T20:29:00Z">
        <w:r w:rsidDel="00000000" w:rsidR="00000000" w:rsidRPr="00000000">
          <w:rPr>
            <w:color w:val="14151a"/>
            <w:rtl w:val="0"/>
          </w:rPr>
          <w:t xml:space="preserve">sugiere</w:t>
        </w:r>
      </w:ins>
      <w:del w:author="JULIA ISABEL ROBERTO" w:id="54" w:date="2022-04-18T20:29:00Z">
        <w:r w:rsidDel="00000000" w:rsidR="00000000" w:rsidRPr="00000000">
          <w:rPr>
            <w:color w:val="14151a"/>
            <w:rtl w:val="0"/>
          </w:rPr>
          <w:delText xml:space="preserve">erimos</w:delText>
        </w:r>
      </w:del>
      <w:r w:rsidDel="00000000" w:rsidR="00000000" w:rsidRPr="00000000">
        <w:rPr>
          <w:color w:val="14151a"/>
          <w:rtl w:val="0"/>
        </w:rPr>
        <w:t xml:space="preserve"> revisar de nuevo el contenido formativo y el material de apoyo.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134" w:top="1701" w:left="1134" w:right="1134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spacing w:line="240" w:lineRule="auto"/>
      <w:ind w:left="-2" w:hanging="2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spacing w:line="24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 w:val="1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align>center</wp:align>
          </wp:positionH>
          <wp:positionV relativeFrom="page">
            <wp:posOffset>276225</wp:posOffset>
          </wp:positionV>
          <wp:extent cx="629920" cy="5886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88752" r="0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