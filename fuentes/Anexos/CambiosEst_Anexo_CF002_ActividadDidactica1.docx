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Anexo_CF001_ActividadDidactica1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Emparejamiento de imágenes y conceptos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DESCRIPCIÓN DE </w:t>
            </w:r>
            <w:ins w:author="JULIA ISABEL ROBERTO" w:id="0" w:date="2022-04-18T20:31:00Z">
              <w:r w:rsidDel="00000000" w:rsidR="00000000" w:rsidRPr="00000000">
                <w:rPr>
                  <w:color w:val="000000"/>
                  <w:sz w:val="22"/>
                  <w:szCs w:val="22"/>
                  <w:rtl w:val="0"/>
                </w:rPr>
                <w:t xml:space="preserve">LA </w:t>
              </w:r>
            </w:ins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ACTIVIDAD DIDÁCTICA 1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Nombre de la </w:t>
            </w:r>
            <w:ins w:author="JULIA ISABEL ROBERTO" w:id="1" w:date="2022-04-18T20:31:00Z">
              <w:r w:rsidDel="00000000" w:rsidR="00000000" w:rsidRPr="00000000">
                <w:rPr>
                  <w:color w:val="000000"/>
                  <w:sz w:val="22"/>
                  <w:szCs w:val="22"/>
                  <w:rtl w:val="0"/>
                </w:rPr>
                <w:t xml:space="preserve">a</w:t>
              </w:r>
            </w:ins>
            <w:del w:author="JULIA ISABEL ROBERTO" w:id="1" w:date="2022-04-18T20:31:00Z">
              <w:r w:rsidDel="00000000" w:rsidR="00000000" w:rsidRPr="00000000">
                <w:rPr>
                  <w:color w:val="000000"/>
                  <w:sz w:val="22"/>
                  <w:szCs w:val="22"/>
                  <w:rtl w:val="0"/>
                </w:rPr>
                <w:delText xml:space="preserve">A</w:delText>
              </w:r>
            </w:del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ctividad 1: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Conceptos de </w:t>
            </w:r>
            <w:r w:rsidDel="00000000" w:rsidR="00000000" w:rsidRPr="00000000">
              <w:rPr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Blockchain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 el ámbito financiero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Facilitar al aprendiz la identificación de conceptos clave</w:t>
            </w:r>
            <w:ins w:author="JULIA ISABEL ROBERTO" w:id="2" w:date="2022-04-18T20:31:00Z">
              <w:r w:rsidDel="00000000" w:rsidR="00000000" w:rsidRPr="00000000">
                <w:rPr>
                  <w:b w:val="0"/>
                  <w:color w:val="000000"/>
                  <w:sz w:val="22"/>
                  <w:szCs w:val="22"/>
                  <w:rtl w:val="0"/>
                </w:rPr>
                <w:t xml:space="preserve"> </w:t>
              </w:r>
            </w:ins>
            <w:del w:author="JULIA ISABEL ROBERTO" w:id="2" w:date="2022-04-18T20:31:00Z">
              <w:r w:rsidDel="00000000" w:rsidR="00000000" w:rsidRPr="00000000">
                <w:rPr>
                  <w:b w:val="0"/>
                  <w:color w:val="000000"/>
                  <w:sz w:val="22"/>
                  <w:szCs w:val="22"/>
                  <w:rtl w:val="0"/>
                </w:rPr>
                <w:delText xml:space="preserve">s </w:delText>
              </w:r>
            </w:del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color w:val="000000"/>
                <w:rtl w:val="0"/>
                <w:rPrChange w:author="JULIA ISABEL ROBERTO" w:id="3" w:date="2022-04-18T20:31:00Z">
                  <w:rPr>
                    <w:color w:val="000000"/>
                  </w:rPr>
                </w:rPrChange>
              </w:rPr>
              <w:t xml:space="preserve">Blockchain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 el ámbito financiero</w:t>
            </w:r>
            <w:ins w:author="JULIA ISABEL ROBERTO" w:id="4" w:date="2022-04-18T20:31:00Z">
              <w:r w:rsidDel="00000000" w:rsidR="00000000" w:rsidRPr="00000000">
                <w:rPr>
                  <w:b w:val="0"/>
                  <w:color w:val="000000"/>
                  <w:sz w:val="22"/>
                  <w:szCs w:val="22"/>
                  <w:rtl w:val="0"/>
                </w:rPr>
                <w:t xml:space="preserve">.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cada concepto o información con la imagen que corresponda:</w:t>
      </w:r>
    </w:p>
    <w:p w:rsidR="00000000" w:rsidDel="00000000" w:rsidP="00000000" w:rsidRDefault="00000000" w:rsidRPr="00000000" w14:paraId="0000000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*Debajo de cada concepto su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símbolo corresponde a la primera moneda digital</w:t>
      </w:r>
      <w:ins w:author="JULIA ISABEL ROBERTO" w:id="5" w:date="2022-04-18T20:31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000000"/>
        </w:rPr>
      </w:pPr>
      <w:commentRangeStart w:id="0"/>
      <w:r w:rsidDel="00000000" w:rsidR="00000000" w:rsidRPr="00000000">
        <w:rPr/>
        <w:drawing>
          <wp:inline distB="0" distT="0" distL="0" distR="0">
            <wp:extent cx="1047750" cy="1047750"/>
            <wp:effectExtent b="0" l="0" r="0" t="0"/>
            <wp:docPr descr="Bitcoin. Physical bit coin. Digital currency.  Cryptocurrency. Golden coin with bitcoin symbol isolated on white background. Stock vector illustration." id="1" name="image9.jpg"/>
            <a:graphic>
              <a:graphicData uri="http://schemas.openxmlformats.org/drawingml/2006/picture">
                <pic:pic>
                  <pic:nvPicPr>
                    <pic:cNvPr descr="Bitcoin. Physical bit coin. Digital currency.  Cryptocurrency. Golden coin with bitcoin symbol isolated on white background. Stock vector illustration."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Algoritmo que sirve para redes públicas o privadas; define tiempos de espera aleatorias para generar nuevos bloques por nodos estocásticamente elegidos</w:t>
      </w:r>
      <w:ins w:author="JULIA ISABEL ROBERTO" w:id="6" w:date="2022-04-18T20:31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000000"/>
        </w:rPr>
      </w:pPr>
      <w:commentRangeStart w:id="1"/>
      <w:r w:rsidDel="00000000" w:rsidR="00000000" w:rsidRPr="00000000">
        <w:rPr/>
        <w:drawing>
          <wp:inline distB="0" distT="0" distL="0" distR="0">
            <wp:extent cx="1095375" cy="1095375"/>
            <wp:effectExtent b="0" l="0" r="0" t="0"/>
            <wp:docPr descr="paper test with timer, checklist, exam concept illustration flat design vector eps10" id="3" name="image8.jpg"/>
            <a:graphic>
              <a:graphicData uri="http://schemas.openxmlformats.org/drawingml/2006/picture">
                <pic:pic>
                  <pic:nvPicPr>
                    <pic:cNvPr descr="paper test with timer, checklist, exam concept illustration flat design vector eps10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Criptomoneda que sirve de apoyo al sistema financiero</w:t>
      </w:r>
      <w:ins w:author="JULIA ISABEL ROBERTO" w:id="7" w:date="2022-04-18T20:31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000000"/>
        </w:rPr>
      </w:pPr>
      <w:commentRangeStart w:id="2"/>
      <w:r w:rsidDel="00000000" w:rsidR="00000000" w:rsidRPr="00000000">
        <w:rPr/>
        <w:drawing>
          <wp:inline distB="0" distT="0" distL="0" distR="0">
            <wp:extent cx="1244759" cy="825221"/>
            <wp:effectExtent b="0" l="0" r="0" t="0"/>
            <wp:docPr descr="Man using mobile phone for digital banking, world currency via mobile app" id="2" name="image6.jpg"/>
            <a:graphic>
              <a:graphicData uri="http://schemas.openxmlformats.org/drawingml/2006/picture">
                <pic:pic>
                  <pic:nvPicPr>
                    <pic:cNvPr descr="Man using mobile phone for digital banking, world currency via mobile app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759" cy="82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Protocolo informático capaz de ejecutar cláusulas de un contrato</w:t>
      </w:r>
      <w:ins w:author="JULIA ISABEL ROBERTO" w:id="8" w:date="2022-04-18T20:32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0000"/>
        </w:rPr>
      </w:pPr>
      <w:commentRangeStart w:id="3"/>
      <w:r w:rsidDel="00000000" w:rsidR="00000000" w:rsidRPr="00000000">
        <w:rPr/>
        <w:drawing>
          <wp:inline distB="0" distT="0" distL="0" distR="0">
            <wp:extent cx="1645474" cy="1097478"/>
            <wp:effectExtent b="0" l="0" r="0" t="0"/>
            <wp:docPr descr="Finger touching tablet with charts and SMART CONTRACT inscription, business concept" id="6" name="image11.jpg"/>
            <a:graphic>
              <a:graphicData uri="http://schemas.openxmlformats.org/drawingml/2006/picture">
                <pic:pic>
                  <pic:nvPicPr>
                    <pic:cNvPr descr="Finger touching tablet with charts and SMART CONTRACT inscription, business concept"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474" cy="109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Eslabón principal</w:t>
      </w:r>
      <w:ins w:author="JULIA ISABEL ROBERTO" w:id="9" w:date="2022-04-18T20:32:00Z">
        <w:r w:rsidDel="00000000" w:rsidR="00000000" w:rsidRPr="00000000">
          <w:rPr>
            <w:color w:val="000000"/>
            <w:rtl w:val="0"/>
          </w:rPr>
          <w:t xml:space="preserve">, </w:t>
        </w:r>
      </w:ins>
      <w:del w:author="JULIA ISABEL ROBERTO" w:id="9" w:date="2022-04-18T20:32:00Z">
        <w:r w:rsidDel="00000000" w:rsidR="00000000" w:rsidRPr="00000000">
          <w:rPr>
            <w:color w:val="000000"/>
            <w:rtl w:val="0"/>
          </w:rPr>
          <w:delText xml:space="preserve"> </w:delText>
        </w:r>
      </w:del>
      <w:r w:rsidDel="00000000" w:rsidR="00000000" w:rsidRPr="00000000">
        <w:rPr>
          <w:color w:val="000000"/>
          <w:rtl w:val="0"/>
        </w:rPr>
        <w:t xml:space="preserve">debido a que son la única forma en la que se pueden enviar y recibir criptos, permite la consulta de saldo, entre otras operaciones</w:t>
      </w:r>
      <w:ins w:author="JULIA ISABEL ROBERTO" w:id="10" w:date="2022-04-18T20:32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000000"/>
        </w:rPr>
      </w:pPr>
      <w:commentRangeStart w:id="4"/>
      <w:r w:rsidDel="00000000" w:rsidR="00000000" w:rsidRPr="00000000">
        <w:rPr/>
        <w:drawing>
          <wp:inline distB="0" distT="0" distL="0" distR="0">
            <wp:extent cx="1812899" cy="1209144"/>
            <wp:effectExtent b="0" l="0" r="0" t="0"/>
            <wp:docPr descr="wallet icon online wallet business concept" id="4" name="image10.jpg"/>
            <a:graphic>
              <a:graphicData uri="http://schemas.openxmlformats.org/drawingml/2006/picture">
                <pic:pic>
                  <pic:nvPicPr>
                    <pic:cNvPr descr="wallet icon online wallet business concept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899" cy="1209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es una plataforma de </w:t>
      </w:r>
      <w:r w:rsidDel="00000000" w:rsidR="00000000" w:rsidRPr="00000000">
        <w:rPr>
          <w:i w:val="1"/>
          <w:color w:val="000000"/>
          <w:rtl w:val="0"/>
        </w:rPr>
        <w:t xml:space="preserve">Blockchain</w:t>
      </w:r>
      <w:r w:rsidDel="00000000" w:rsidR="00000000" w:rsidRPr="00000000">
        <w:rPr>
          <w:color w:val="000000"/>
          <w:rtl w:val="0"/>
        </w:rPr>
        <w:t xml:space="preserve"> creada en 2015 por Vitalik Buterin</w:t>
      </w:r>
      <w:ins w:author="JULIA ISABEL ROBERTO" w:id="11" w:date="2022-04-18T20:32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000000"/>
        </w:rPr>
      </w:pPr>
      <w:commentRangeStart w:id="5"/>
      <w:r w:rsidDel="00000000" w:rsidR="00000000" w:rsidRPr="00000000">
        <w:rPr/>
        <w:drawing>
          <wp:inline distB="0" distT="0" distL="0" distR="0">
            <wp:extent cx="1837010" cy="1225225"/>
            <wp:effectExtent b="0" l="0" r="0" t="0"/>
            <wp:docPr descr="Pile of Ethereum Cryptocurrencies" id="8" name="image5.jpg"/>
            <a:graphic>
              <a:graphicData uri="http://schemas.openxmlformats.org/drawingml/2006/picture">
                <pic:pic>
                  <pic:nvPicPr>
                    <pic:cNvPr descr="Pile of Ethereum Cryptocurrencies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010" cy="122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Criptomoneda que no opera bajo la tecnología </w:t>
      </w:r>
      <w:r w:rsidDel="00000000" w:rsidR="00000000" w:rsidRPr="00000000">
        <w:rPr>
          <w:i w:val="1"/>
          <w:color w:val="000000"/>
          <w:rtl w:val="0"/>
        </w:rPr>
        <w:t xml:space="preserve">Blockchain</w:t>
      </w:r>
      <w:ins w:author="JULIA ISABEL ROBERTO" w:id="12" w:date="2022-04-18T20:32:00Z">
        <w:r w:rsidDel="00000000" w:rsidR="00000000" w:rsidRPr="00000000">
          <w:rPr>
            <w:i w:val="1"/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i w:val="1"/>
          <w:color w:val="000000"/>
        </w:rPr>
      </w:pPr>
      <w:commentRangeStart w:id="6"/>
      <w:r w:rsidDel="00000000" w:rsidR="00000000" w:rsidRPr="00000000">
        <w:rPr/>
        <w:drawing>
          <wp:inline distB="0" distT="0" distL="0" distR="0">
            <wp:extent cx="1945892" cy="1297847"/>
            <wp:effectExtent b="0" l="0" r="0" t="0"/>
            <wp:docPr descr="XRP crash; xrp coins in a bubbles on the binary code background. Close-up" id="7" name="image3.jpg"/>
            <a:graphic>
              <a:graphicData uri="http://schemas.openxmlformats.org/drawingml/2006/picture">
                <pic:pic>
                  <pic:nvPicPr>
                    <pic:cNvPr descr="XRP crash; xrp coins in a bubbles on the binary code background. Close-up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892" cy="129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Operación fraudulenta de inversión que implica </w:t>
      </w:r>
      <w:ins w:author="JULIA ISABEL ROBERTO" w:id="13" w:date="2022-04-18T20:40:00Z">
        <w:r w:rsidDel="00000000" w:rsidR="00000000" w:rsidRPr="00000000">
          <w:rPr>
            <w:color w:val="000000"/>
            <w:rtl w:val="0"/>
          </w:rPr>
          <w:t xml:space="preserve">el pago de intereses a los inversores de su propio dinero invertido o del dinero de nuevos inversores</w:t>
        </w:r>
      </w:ins>
      <w:del w:author="JULIA ISABEL ROBERTO" w:id="13" w:date="2022-04-18T20:40:00Z">
        <w:r w:rsidDel="00000000" w:rsidR="00000000" w:rsidRPr="00000000">
          <w:rPr>
            <w:color w:val="000000"/>
            <w:rtl w:val="0"/>
          </w:rPr>
          <w:delText xml:space="preserve">el pago de intereses a inversores de su propio dinero</w:delText>
        </w:r>
      </w:del>
      <w:r w:rsidDel="00000000" w:rsidR="00000000" w:rsidRPr="00000000">
        <w:rPr>
          <w:color w:val="000000"/>
          <w:rtl w:val="0"/>
        </w:rPr>
        <w:t xml:space="preserve"> </w:t>
      </w:r>
      <w:del w:author="JULIA ISABEL ROBERTO" w:id="14" w:date="2022-04-18T20:35:00Z">
        <w:r w:rsidDel="00000000" w:rsidR="00000000" w:rsidRPr="00000000">
          <w:rPr>
            <w:color w:val="000000"/>
            <w:rtl w:val="0"/>
          </w:rPr>
          <w:delText xml:space="preserve">de nuevos inversor</w:delText>
        </w:r>
      </w:del>
      <w:ins w:author="JULIA ISABEL ROBERTO" w:id="14" w:date="2022-04-18T20:35:00Z">
        <w:r w:rsidDel="00000000" w:rsidR="00000000" w:rsidRPr="00000000">
          <w:rPr>
            <w:color w:val="000000"/>
            <w:rtl w:val="0"/>
          </w:rPr>
          <w:t xml:space="preserve">que</w:t>
        </w:r>
      </w:ins>
      <w:del w:author="JULIA ISABEL ROBERTO" w:id="15" w:date="2022-04-18T20:35:00Z">
        <w:r w:rsidDel="00000000" w:rsidR="00000000" w:rsidRPr="00000000">
          <w:rPr>
            <w:color w:val="000000"/>
            <w:rtl w:val="0"/>
          </w:rPr>
          <w:delText xml:space="preserve">es, que</w:delText>
        </w:r>
      </w:del>
      <w:r w:rsidDel="00000000" w:rsidR="00000000" w:rsidRPr="00000000">
        <w:rPr>
          <w:color w:val="000000"/>
          <w:rtl w:val="0"/>
        </w:rPr>
        <w:t xml:space="preserve"> son engañados por las promesas de obtener, en algunos casos</w:t>
      </w:r>
      <w:ins w:author="JULIA ISABEL ROBERTO" w:id="16" w:date="2022-04-18T20:35:00Z">
        <w:r w:rsidDel="00000000" w:rsidR="00000000" w:rsidRPr="00000000">
          <w:rPr>
            <w:color w:val="000000"/>
            <w:rtl w:val="0"/>
          </w:rPr>
          <w:t xml:space="preserve">,</w:t>
        </w:r>
      </w:ins>
      <w:r w:rsidDel="00000000" w:rsidR="00000000" w:rsidRPr="00000000">
        <w:rPr>
          <w:color w:val="000000"/>
          <w:rtl w:val="0"/>
        </w:rPr>
        <w:t xml:space="preserve"> grandes beneficios</w:t>
      </w:r>
      <w:ins w:author="JULIA ISABEL ROBERTO" w:id="17" w:date="2022-04-18T20:33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000000"/>
        </w:rPr>
      </w:pPr>
      <w:commentRangeStart w:id="7"/>
      <w:r w:rsidDel="00000000" w:rsidR="00000000" w:rsidRPr="00000000">
        <w:rPr/>
        <w:drawing>
          <wp:inline distB="0" distT="0" distL="0" distR="0">
            <wp:extent cx="2063127" cy="1078942"/>
            <wp:effectExtent b="0" l="0" r="0" t="0"/>
            <wp:docPr descr="Ponzi scheme vector illustration. Flat tiny money fraud persons concept." id="10" name="image7.jpg"/>
            <a:graphic>
              <a:graphicData uri="http://schemas.openxmlformats.org/drawingml/2006/picture">
                <pic:pic>
                  <pic:nvPicPr>
                    <pic:cNvPr descr="Ponzi scheme vector illustration. Flat tiny money fraud persons concept.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127" cy="107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Unidad de valor que en una organización se crea para gobernar su modelo de negocio y dar más poder a sus usuarios para interactuar con sus productos, a su vez, facilita la distribución y reparto de beneficios</w:t>
      </w:r>
      <w:ins w:author="JULIA ISABEL ROBERTO" w:id="18" w:date="2022-04-18T20:33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000000"/>
        </w:rPr>
      </w:pPr>
      <w:commentRangeStart w:id="8"/>
      <w:r w:rsidDel="00000000" w:rsidR="00000000" w:rsidRPr="00000000">
        <w:rPr/>
        <w:drawing>
          <wp:inline distB="0" distT="0" distL="0" distR="0">
            <wp:extent cx="2039606" cy="2146986"/>
            <wp:effectExtent b="0" l="0" r="0" t="0"/>
            <wp:docPr descr="Golden token" id="9" name="image2.jpg"/>
            <a:graphic>
              <a:graphicData uri="http://schemas.openxmlformats.org/drawingml/2006/picture">
                <pic:pic>
                  <pic:nvPicPr>
                    <pic:cNvPr descr="Golden token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606" cy="214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prueba de participación es una alternativa a</w:t>
      </w:r>
      <w:del w:author="JULIA ISABEL ROBERTO" w:id="19" w:date="2022-04-18T20:33:00Z">
        <w:r w:rsidDel="00000000" w:rsidR="00000000" w:rsidRPr="00000000">
          <w:rPr>
            <w:color w:val="000000"/>
            <w:rtl w:val="0"/>
          </w:rPr>
          <w:delText xml:space="preserve"> e</w:delText>
        </w:r>
      </w:del>
      <w:r w:rsidDel="00000000" w:rsidR="00000000" w:rsidRPr="00000000">
        <w:rPr>
          <w:color w:val="000000"/>
          <w:rtl w:val="0"/>
        </w:rPr>
        <w:t xml:space="preserve">l PoW para </w:t>
      </w:r>
      <w:r w:rsidDel="00000000" w:rsidR="00000000" w:rsidRPr="00000000">
        <w:rPr>
          <w:i w:val="1"/>
          <w:color w:val="000000"/>
          <w:rtl w:val="0"/>
          <w:rPrChange w:author="JULIA ISABEL ROBERTO" w:id="20" w:date="2022-04-18T20:33:00Z">
            <w:rPr>
              <w:color w:val="000000"/>
            </w:rPr>
          </w:rPrChange>
        </w:rPr>
        <w:t xml:space="preserve">Blockchain</w:t>
      </w:r>
      <w:r w:rsidDel="00000000" w:rsidR="00000000" w:rsidRPr="00000000">
        <w:rPr>
          <w:color w:val="000000"/>
          <w:rtl w:val="0"/>
        </w:rPr>
        <w:t xml:space="preserve"> públicas. En este caso, los nodos validan los nuevos bloques de la cadena en una especie de lotería, en donde los boletos serían el </w:t>
      </w:r>
      <w:r w:rsidDel="00000000" w:rsidR="00000000" w:rsidRPr="00000000">
        <w:rPr>
          <w:i w:val="1"/>
          <w:color w:val="000000"/>
          <w:rtl w:val="0"/>
          <w:rPrChange w:author="JULIA ISABEL ROBERTO" w:id="21" w:date="2022-04-18T20:34:00Z">
            <w:rPr>
              <w:color w:val="000000"/>
            </w:rPr>
          </w:rPrChange>
        </w:rPr>
        <w:t xml:space="preserve">token</w:t>
      </w:r>
      <w:r w:rsidDel="00000000" w:rsidR="00000000" w:rsidRPr="00000000">
        <w:rPr>
          <w:color w:val="000000"/>
          <w:rtl w:val="0"/>
        </w:rPr>
        <w:t xml:space="preserve"> de turismo</w:t>
      </w:r>
      <w:ins w:author="JULIA ISABEL ROBERTO" w:id="22" w:date="2022-04-18T20:34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000000"/>
        </w:rPr>
      </w:pPr>
      <w:commentRangeStart w:id="9"/>
      <w:r w:rsidDel="00000000" w:rsidR="00000000" w:rsidRPr="00000000">
        <w:rPr/>
        <w:drawing>
          <wp:inline distB="0" distT="0" distL="0" distR="0">
            <wp:extent cx="2082692" cy="1487040"/>
            <wp:effectExtent b="0" l="0" r="0" t="0"/>
            <wp:docPr descr="PoS Proof of stake - Inscription on Green Keyboard Key." id="11" name="image4.jpg"/>
            <a:graphic>
              <a:graphicData uri="http://schemas.openxmlformats.org/drawingml/2006/picture">
                <pic:pic>
                  <pic:nvPicPr>
                    <pic:cNvPr descr="PoS Proof of stake - Inscription on Green Keyboard Key.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692" cy="148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color w:val="14151a"/>
        </w:rPr>
      </w:pPr>
      <w:r w:rsidDel="00000000" w:rsidR="00000000" w:rsidRPr="00000000">
        <w:rPr>
          <w:b w:val="1"/>
          <w:color w:val="14151a"/>
          <w:rtl w:val="0"/>
        </w:rPr>
        <w:t xml:space="preserve">RETROALIMENTACIÓN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color w:val="14151a"/>
        </w:rPr>
      </w:pPr>
      <w:r w:rsidDel="00000000" w:rsidR="00000000" w:rsidRPr="00000000">
        <w:rPr>
          <w:color w:val="14151a"/>
          <w:rtl w:val="0"/>
        </w:rPr>
        <w:t xml:space="preserve">POSITIVA: ¡Súper! lo logr</w:t>
      </w:r>
      <w:ins w:author="JULIA ISABEL ROBERTO" w:id="23" w:date="2022-04-18T20:34:00Z">
        <w:r w:rsidDel="00000000" w:rsidR="00000000" w:rsidRPr="00000000">
          <w:rPr>
            <w:color w:val="14151a"/>
            <w:rtl w:val="0"/>
          </w:rPr>
          <w:t xml:space="preserve">ó</w:t>
        </w:r>
      </w:ins>
      <w:del w:author="JULIA ISABEL ROBERTO" w:id="23" w:date="2022-04-18T20:34:00Z">
        <w:r w:rsidDel="00000000" w:rsidR="00000000" w:rsidRPr="00000000">
          <w:rPr>
            <w:color w:val="14151a"/>
            <w:rtl w:val="0"/>
          </w:rPr>
          <w:delText xml:space="preserve">aste</w:delText>
        </w:r>
      </w:del>
      <w:r w:rsidDel="00000000" w:rsidR="00000000" w:rsidRPr="00000000">
        <w:rPr>
          <w:color w:val="14151a"/>
          <w:rtl w:val="0"/>
        </w:rPr>
        <w:t xml:space="preserve">, ha</w:t>
      </w:r>
      <w:del w:author="JULIA ISABEL ROBERTO" w:id="24" w:date="2022-04-18T20:34:00Z">
        <w:r w:rsidDel="00000000" w:rsidR="00000000" w:rsidRPr="00000000">
          <w:rPr>
            <w:color w:val="14151a"/>
            <w:rtl w:val="0"/>
          </w:rPr>
          <w:delText xml:space="preserve">s</w:delText>
        </w:r>
      </w:del>
      <w:r w:rsidDel="00000000" w:rsidR="00000000" w:rsidRPr="00000000">
        <w:rPr>
          <w:color w:val="14151a"/>
          <w:rtl w:val="0"/>
        </w:rPr>
        <w:t xml:space="preserve"> culminado esta actividad con éxito. ¡Felicitaciones!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color w:val="14151a"/>
          <w:rtl w:val="0"/>
        </w:rPr>
        <w:t xml:space="preserve">NEGATIVA: Continú</w:t>
      </w:r>
      <w:ins w:author="JULIA ISABEL ROBERTO" w:id="25" w:date="2022-04-18T20:34:00Z">
        <w:r w:rsidDel="00000000" w:rsidR="00000000" w:rsidRPr="00000000">
          <w:rPr>
            <w:color w:val="14151a"/>
            <w:rtl w:val="0"/>
          </w:rPr>
          <w:t xml:space="preserve">e</w:t>
        </w:r>
      </w:ins>
      <w:del w:author="JULIA ISABEL ROBERTO" w:id="25" w:date="2022-04-18T20:34:00Z">
        <w:r w:rsidDel="00000000" w:rsidR="00000000" w:rsidRPr="00000000">
          <w:rPr>
            <w:color w:val="14151a"/>
            <w:rtl w:val="0"/>
          </w:rPr>
          <w:delText xml:space="preserve">a</w:delText>
        </w:r>
      </w:del>
      <w:r w:rsidDel="00000000" w:rsidR="00000000" w:rsidRPr="00000000">
        <w:rPr>
          <w:color w:val="14151a"/>
          <w:rtl w:val="0"/>
        </w:rPr>
        <w:t xml:space="preserve"> esforzándo</w:t>
      </w:r>
      <w:ins w:author="JULIA ISABEL ROBERTO" w:id="26" w:date="2022-04-18T20:34:00Z">
        <w:r w:rsidDel="00000000" w:rsidR="00000000" w:rsidRPr="00000000">
          <w:rPr>
            <w:color w:val="14151a"/>
            <w:rtl w:val="0"/>
          </w:rPr>
          <w:t xml:space="preserve">s</w:t>
        </w:r>
      </w:ins>
      <w:del w:author="JULIA ISABEL ROBERTO" w:id="26" w:date="2022-04-18T20:34:00Z">
        <w:r w:rsidDel="00000000" w:rsidR="00000000" w:rsidRPr="00000000">
          <w:rPr>
            <w:color w:val="14151a"/>
            <w:rtl w:val="0"/>
          </w:rPr>
          <w:delText xml:space="preserve">t</w:delText>
        </w:r>
      </w:del>
      <w:r w:rsidDel="00000000" w:rsidR="00000000" w:rsidRPr="00000000">
        <w:rPr>
          <w:color w:val="14151a"/>
          <w:rtl w:val="0"/>
        </w:rPr>
        <w:t xml:space="preserve">e, aún falta que apropie</w:t>
      </w:r>
      <w:del w:author="JULIA ISABEL ROBERTO" w:id="27" w:date="2022-04-18T20:34:00Z">
        <w:r w:rsidDel="00000000" w:rsidR="00000000" w:rsidRPr="00000000">
          <w:rPr>
            <w:color w:val="14151a"/>
            <w:rtl w:val="0"/>
          </w:rPr>
          <w:delText xml:space="preserve">s</w:delText>
        </w:r>
      </w:del>
      <w:r w:rsidDel="00000000" w:rsidR="00000000" w:rsidRPr="00000000">
        <w:rPr>
          <w:color w:val="14151a"/>
          <w:rtl w:val="0"/>
        </w:rPr>
        <w:t xml:space="preserve"> algunos conceptos. </w:t>
      </w:r>
      <w:ins w:author="JULIA ISABEL ROBERTO" w:id="28" w:date="2022-04-18T20:34:00Z">
        <w:r w:rsidDel="00000000" w:rsidR="00000000" w:rsidRPr="00000000">
          <w:rPr>
            <w:color w:val="14151a"/>
            <w:rtl w:val="0"/>
          </w:rPr>
          <w:t xml:space="preserve">S</w:t>
        </w:r>
      </w:ins>
      <w:del w:author="JULIA ISABEL ROBERTO" w:id="28" w:date="2022-04-18T20:34:00Z">
        <w:r w:rsidDel="00000000" w:rsidR="00000000" w:rsidRPr="00000000">
          <w:rPr>
            <w:color w:val="14151a"/>
            <w:rtl w:val="0"/>
          </w:rPr>
          <w:delText xml:space="preserve">T</w:delText>
        </w:r>
      </w:del>
      <w:r w:rsidDel="00000000" w:rsidR="00000000" w:rsidRPr="00000000">
        <w:rPr>
          <w:color w:val="14151a"/>
          <w:rtl w:val="0"/>
        </w:rPr>
        <w:t xml:space="preserve">e sug</w:t>
      </w:r>
      <w:ins w:author="JULIA ISABEL ROBERTO" w:id="29" w:date="2022-04-18T20:34:00Z">
        <w:r w:rsidDel="00000000" w:rsidR="00000000" w:rsidRPr="00000000">
          <w:rPr>
            <w:color w:val="14151a"/>
            <w:rtl w:val="0"/>
          </w:rPr>
          <w:t xml:space="preserve">iere</w:t>
        </w:r>
      </w:ins>
      <w:del w:author="JULIA ISABEL ROBERTO" w:id="29" w:date="2022-04-18T20:34:00Z">
        <w:r w:rsidDel="00000000" w:rsidR="00000000" w:rsidRPr="00000000">
          <w:rPr>
            <w:color w:val="14151a"/>
            <w:rtl w:val="0"/>
          </w:rPr>
          <w:delText xml:space="preserve">erimos</w:delText>
        </w:r>
      </w:del>
      <w:r w:rsidDel="00000000" w:rsidR="00000000" w:rsidRPr="00000000">
        <w:rPr>
          <w:color w:val="14151a"/>
          <w:rtl w:val="0"/>
        </w:rPr>
        <w:t xml:space="preserve"> revisar de nuevo el contenido formativo y el material de apoyo. También presentar dudas en el foro de inquietudes o al instructor.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OSMAN LANDAEZ ZVI DANIEL" w:id="6" w:date="2022-04-06T04:11:0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https://as1.ftcdn.net/v2/jpg/02/44/28/30/1000_F_244283064_YT3YnRAmMRbbsYZLGmaTJFu5IBQhwjkL.jpg</w:t>
      </w:r>
    </w:p>
  </w:comment>
  <w:comment w:author="GROSMAN LANDAEZ ZVI DANIEL" w:id="5" w:date="2022-04-06T04:10:00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https://as2.ftcdn.net/v2/jpg/04/84/83/15/1000_F_484831569_oLAMrdaMKMBXuuQgA2Ss4P73JwWtc7jp.jpg</w:t>
      </w:r>
    </w:p>
  </w:comment>
  <w:comment w:author="GROSMAN LANDAEZ ZVI DANIEL" w:id="4" w:date="2022-04-06T04:07:00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https://as1.ftcdn.net/v2/jpg/04/17/35/78/1000_F_417357807_AlwotNCkNA5vQ7wZ2mFCW0KXsQ8GVfgW.jpg</w:t>
      </w:r>
    </w:p>
  </w:comment>
  <w:comment w:author="GROSMAN LANDAEZ ZVI DANIEL" w:id="1" w:date="2022-04-06T03:58:00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https://as1.ftcdn.net/v2/jpg/04/07/11/98/1000_F_407119847_nncJDJSF4tF4nD9s10RJvw5IV27ADlmr.jpg</w:t>
      </w:r>
    </w:p>
  </w:comment>
  <w:comment w:author="GROSMAN LANDAEZ ZVI DANIEL" w:id="3" w:date="2022-04-06T04:05:0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https://as2.ftcdn.net/v2/jpg/02/92/95/09/1000_F_292950968_V31uSsm7yYDb61tlnQov9ODTwyI1K5wf.jpg</w:t>
      </w:r>
    </w:p>
  </w:comment>
  <w:comment w:author="GROSMAN LANDAEZ ZVI DANIEL" w:id="0" w:date="2022-04-06T03:56:00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https://as2.ftcdn.net/v2/jpg/01/63/43/31/1000_F_163433147_g0sI0lMYnBFgcrXooTOC0eH9gXTpJZkq.jpg</w:t>
      </w:r>
    </w:p>
  </w:comment>
  <w:comment w:author="GROSMAN LANDAEZ ZVI DANIEL" w:id="9" w:date="2022-04-06T04:17:00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https://as2.ftcdn.net/v2/jpg/03/66/46/19/1000_F_366461976_Li8t0FGRKBODBsXpX1WWmd7sYbWfBRcN.jpg</w:t>
      </w:r>
    </w:p>
  </w:comment>
  <w:comment w:author="GROSMAN LANDAEZ ZVI DANIEL" w:id="2" w:date="2022-04-06T04:02:00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https://as2.ftcdn.net/v2/jpg/04/66/11/83/1000_F_466118394_12ZutPBlCG2Np38v2w1xNIQUWAXyhK3H.jpg</w:t>
      </w:r>
    </w:p>
  </w:comment>
  <w:comment w:author="GROSMAN LANDAEZ ZVI DANIEL" w:id="8" w:date="2022-04-06T04:15:0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https://as1.ftcdn.net/v2/jpg/00/95/34/76/1000_F_95347624_XUSvaWM4yp2TTVg6xIgRuD9MSV5ix3KL.jpg</w:t>
      </w:r>
    </w:p>
  </w:comment>
  <w:comment w:author="GROSMAN LANDAEZ ZVI DANIEL" w:id="7" w:date="2022-04-06T04:12:0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https://as1.ftcdn.net/v2/jpg/03/05/35/24/1000_F_305352429_zfkhg3VTl7zk7vq7fKZDTyDUwL2jxJ3n.jpg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11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jpg"/><Relationship Id="rId15" Type="http://schemas.openxmlformats.org/officeDocument/2006/relationships/image" Target="media/image2.jpg"/><Relationship Id="rId14" Type="http://schemas.openxmlformats.org/officeDocument/2006/relationships/image" Target="media/image7.jpg"/><Relationship Id="rId17" Type="http://schemas.openxmlformats.org/officeDocument/2006/relationships/header" Target="header1.xml"/><Relationship Id="rId16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